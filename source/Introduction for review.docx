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bookmarkStart w:colFirst="0" w:colLast="0" w:name="bookmark=id.30j0zll" w:id="1"/>
    <w:bookmarkEnd w:id="1"/>
    <w:p w:rsidR="00000000" w:rsidDel="00000000" w:rsidP="00000000" w:rsidRDefault="00000000" w:rsidRPr="00000000" w14:paraId="0000000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Non-restorative sleep (NRS) is a condition characterised by unrefreshing sleep upon awakening despite normal sleep duration and architecture as measured by polysomnography (PSG), leading to excessive daytime fatigue, sleepiness, and diminished quality of life (Roth et al., 2010). Despite the impact of this condition, there are no established guidelines for diagnosis or clinical management, and it is not included in the Diagnostic and Statistical Manual-5-TR (American Psychiatric Association, 2022). NRS has previously been clinically managed as a subtype of insomnia disorder (ID) despite patients not exhibiting the symptoms associated with ID difficulty falling asleep, frequent arousals, and shortened sleep duration (Roth et al., 2010). </w:t>
      </w:r>
      <w:sdt>
        <w:sdtPr>
          <w:tag w:val="goog_rdk_0"/>
        </w:sdtPr>
        <w:sdtContent>
          <w:ins w:author="rick.wassing@mq.edu.au" w:id="0" w:date="2024-08-29T03:38: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one 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has received significant attention and research due to its prevalence </w:t>
      </w:r>
      <w:sdt>
        <w:sdtPr>
          <w:tag w:val="goog_rdk_1"/>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~10% of adult population REFS)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detrimental </w:t>
      </w:r>
      <w:sdt>
        <w:sdtPr>
          <w:tag w:val="goog_rdk_2"/>
        </w:sdtPr>
        <w:sdtContent>
          <w:ins w:author="rick.wassing@mq.edu.au" w:id="1" w:date="2024-08-29T03:38: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risks</w:t>
            </w:r>
          </w:ins>
        </w:sdtContent>
      </w:sdt>
      <w:sdt>
        <w:sdtPr>
          <w:tag w:val="goog_rdk_3"/>
        </w:sdtPr>
        <w:sdtContent>
          <w:del w:author="rick.wassing@mq.edu.au" w:id="1" w:date="2024-08-29T03:38: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effects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(increased risk of physical and mental health disorders</w:t>
      </w:r>
      <w:r w:rsidDel="00000000" w:rsidR="00000000" w:rsidRPr="00000000">
        <w:rPr>
          <w:rFonts w:ascii="Times New Roman" w:cs="Times New Roman" w:eastAsia="Times New Roman" w:hAnsi="Times New Roman"/>
          <w:rtl w:val="0"/>
        </w:rPr>
        <w:t xml:space="preserve">, accidents, and decreased quality of life REFS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and the negative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impacts o</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daytime function. </w:t>
      </w:r>
      <w:sdt>
        <w:sdtPr>
          <w:tag w:val="goog_rdk_4"/>
        </w:sdtPr>
        <w:sdtContent>
          <w:ins w:author="rick.wassing@mq.edu.au" w:id="2" w:date="2024-08-29T03:38: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other hand, NRS has not been studied well due to X, Y, and Z.</w:t>
            </w:r>
          </w:ins>
        </w:sdtContent>
      </w:sdt>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w:t>
      </w:r>
      <w:sdt>
        <w:sdtPr>
          <w:tag w:val="goog_rdk_6"/>
        </w:sdtPr>
        <w:sdtContent>
          <w:ins w:author="rick.wassing@mq.edu.au" w:id="3" w:date="2024-08-29T03:37: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NRS and ID</w:t>
            </w:r>
          </w:ins>
        </w:sdtContent>
      </w:sdt>
      <w:sdt>
        <w:sdtPr>
          <w:tag w:val="goog_rdk_7"/>
        </w:sdtPr>
        <w:sdtContent>
          <w:del w:author="rick.wassing@mq.edu.au" w:id="3" w:date="2024-08-29T03:37: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disorders</w:delText>
            </w:r>
          </w:del>
        </w:sdtContent>
      </w:sdt>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been consistently associated with significantly increased daytime fatigue, however findings on subjective and objective sleepiness are inconsistent. This may be due to the limitations of existing measures considering sleep as a global phenomenon</w:t>
      </w:r>
      <w:sdt>
        <w:sdtPr>
          <w:tag w:val="goog_rdk_8"/>
        </w:sdtPr>
        <w:sdtContent>
          <w:ins w:author="rick.wassing@mq.edu.au" w:id="4" w:date="2024-08-29T03:40:0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the idea that the entire brain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asleep or awake all at once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 may be better considered </w:t>
      </w:r>
      <w:sdt>
        <w:sdtPr>
          <w:tag w:val="goog_rdk_9"/>
        </w:sdtPr>
        <w:sdtContent>
          <w:del w:author="rick.wassing@mq.edu.au" w:id="5" w:date="2024-08-29T03:40: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 clinical populations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local phenomenon, with different brain areas exhibiting varied patterns of sleep and wake</w:t>
      </w:r>
      <w:sdt>
        <w:sdtPr>
          <w:tag w:val="goog_rdk_10"/>
        </w:sdtPr>
        <w:sdtContent>
          <w:ins w:author="rick.wassing@mq.edu.au" w:id="6" w:date="2024-08-29T03:40: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11"/>
        </w:sdtPr>
        <w:sdtContent>
          <w:del w:author="rick.wassing@mq.edu.au" w:id="6" w:date="2024-08-29T03:40: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activity simultaneously (Stephan &amp; Siclari, 2023). </w:t>
      </w:r>
      <w:sdt>
        <w:sdtPr>
          <w:tag w:val="goog_rdk_1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High-density electroencephalography (HD-EEG) and power spectral analysis</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 exploration of cortical activity variations across brain regions and spectral frequencies, providing a more accurate measurement of neuronal activity </w:t>
      </w:r>
      <w:sdt>
        <w:sdtPr>
          <w:tag w:val="goog_rdk_1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assessment through the time domain</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clarify why power spectral analysis is a better measure than something like an MSLT - gives better insight into the neurophysiology than just something that gives a time measure - why wouldn’t it apply for what we are specifically trying to do here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examine</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are differences in morning sleepiness between NRS in comparison to ID and healthy controls, this study will examine resting wake </w:t>
      </w:r>
      <w:sdt>
        <w:sdtPr>
          <w:tag w:val="goog_rdk_1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HD-EEG recordings</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if there are group differences in brain activity when controlling for subjective sleepiness. </w:t>
      </w:r>
    </w:p>
    <w:bookmarkStart w:colFirst="0" w:colLast="0" w:name="bookmark=id.1fob9te" w:id="2"/>
    <w:bookmarkEnd w:id="2"/>
    <w:p w:rsidR="00000000" w:rsidDel="00000000" w:rsidP="00000000" w:rsidRDefault="00000000" w:rsidRPr="00000000" w14:paraId="00000006">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sleep disorders</w:t>
      </w:r>
    </w:p>
    <w:bookmarkStart w:colFirst="0" w:colLast="0" w:name="bookmark=id.3znysh7" w:id="3"/>
    <w:bookmarkEnd w:id="3"/>
    <w:p w:rsidR="00000000" w:rsidDel="00000000" w:rsidP="00000000" w:rsidRDefault="00000000" w:rsidRPr="00000000" w14:paraId="0000000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 disorder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is the most common sleep disorder in Australia with an estimated prevalence of 23.2% (Appleton et al., 2022). It is linked to detrimental outcomes for individuals, including increased risk of comorbid psychiatric disorders, reduced physical health, diminished quality of life, and significant daytime fatigue (Kim et al., 2019; Kyle et al., 2010; Morin et al., 2015; Perlis et al., 2022). ID is diagnosed through subjective reports of </w:t>
      </w:r>
      <w:r w:rsidDel="00000000" w:rsidR="00000000" w:rsidRPr="00000000">
        <w:rPr>
          <w:rFonts w:ascii="Times New Roman" w:cs="Times New Roman" w:eastAsia="Times New Roman" w:hAnsi="Times New Roman"/>
          <w:rtl w:val="0"/>
        </w:rPr>
        <w:t xml:space="preserve">impaired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overnight sleep, difficulty with sleep initiation, or frequent overnight arousals, leading to clinically significant distress or dysfunction in daily life (American Psychiatric Association, 2022).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commentRangeStart w:id="6"/>
        </w:sdtContent>
      </w:sdt>
      <w:r w:rsidDel="00000000" w:rsidR="00000000" w:rsidRPr="00000000">
        <w:rPr>
          <w:rFonts w:ascii="Times New Roman" w:cs="Times New Roman" w:eastAsia="Times New Roman" w:hAnsi="Times New Roman"/>
          <w:rtl w:val="0"/>
        </w:rPr>
        <w:t xml:space="preserve">Clinical</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iagnosis is </w:t>
      </w:r>
      <w:r w:rsidDel="00000000" w:rsidR="00000000" w:rsidRPr="00000000">
        <w:rPr>
          <w:rFonts w:ascii="Times New Roman" w:cs="Times New Roman" w:eastAsia="Times New Roman" w:hAnsi="Times New Roman"/>
          <w:rtl w:val="0"/>
        </w:rPr>
        <w:t xml:space="preserve">undertaken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subjective self-reporting rather than </w:t>
      </w:r>
      <w:sdt>
        <w:sdtPr>
          <w:tag w:val="goog_rdk_1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PSG </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or </w:t>
      </w:r>
      <w:sdt>
        <w:sdtPr>
          <w:tag w:val="goog_rdk_1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actigraphy</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t>
      </w:r>
      <w:r w:rsidDel="00000000" w:rsidR="00000000" w:rsidRPr="00000000">
        <w:rPr>
          <w:rFonts w:ascii="Times New Roman" w:cs="Times New Roman" w:eastAsia="Times New Roman" w:hAnsi="Times New Roman"/>
          <w:rtl w:val="0"/>
        </w:rPr>
        <w:t xml:space="preserve">people with ID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consistently display disruptions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objectively measured sleep macroarchitecture (American Academy of Sleep Medicine, 2005; Drake et al., 2011; Harvey et al., 2014). </w:t>
      </w:r>
      <w:sdt>
        <w:sdtPr>
          <w:tag w:val="goog_rdk_19"/>
        </w:sdtPr>
        <w:sdtContent>
          <w:ins w:author="rick.wassing@mq.edu.au" w:id="7" w:date="2024-08-29T03:46:4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patients with ID have objectively short sleep (e.g., &lt; 6 hours), others report sleep complaints and associated daytime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despite normal sleep duration (7-8 hours).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phenomenon has been labelled sleep-state misperception, where individuals underestimate their total sleep time, number of awakenings, and report more </w:t>
      </w:r>
      <w:sdt>
        <w:sdtPr>
          <w:tag w:val="goog_rdk_20"/>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thought</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t>
      </w:r>
      <w:sdt>
        <w:sdtPr>
          <w:tag w:val="goog_rdk_21"/>
        </w:sdtPr>
        <w:sdtContent>
          <w:ins w:author="rick.wassing@mq.edu.au" w:id="8" w:date="2024-08-29T03:48: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dream-like)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during sleep (Stephan et al., 2021; Thorpy, 1990; Wassing et al., 2016). Increased subjective-objective sleep discrepancy is associated with increased cortical activation and wake-like brain activity occurring during sleep (Andrillon et al., 2020; Krystal et al., 2002; Stephan et al., 2021). This neural activity cannot be analyzed using traditional PSG analysis techniques, which cannot account for sleep and wake like patterns occurring simultaneously. However, as sleep is a localized phenomenon, this misperception is now considered to be a mismeasurement (Stephan &amp; Siclari, 2023; Vyazovskiy et al., 2011). As such, analysing sleep m</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croarchitecture is insufficient for understanding the mechanisms underlying sleep in </w:t>
      </w:r>
      <w:sdt>
        <w:sdtPr>
          <w:tag w:val="goog_rdk_22"/>
        </w:sdtPr>
        <w:sdtContent>
          <w:commentRangeStart w:id="1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bookmark=id.2et92p0" w:id="4"/>
    <w:bookmarkEnd w:id="4"/>
    <w:p w:rsidR="00000000" w:rsidDel="00000000" w:rsidP="00000000" w:rsidRDefault="00000000" w:rsidRPr="00000000" w14:paraId="0000000A">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Non-restorative sleep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NRS is distinct from ID due to </w:t>
      </w:r>
      <w:r w:rsidDel="00000000" w:rsidR="00000000" w:rsidRPr="00000000">
        <w:rPr>
          <w:rFonts w:ascii="Times New Roman" w:cs="Times New Roman" w:eastAsia="Times New Roman" w:hAnsi="Times New Roman"/>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self-reported </w:t>
      </w:r>
      <w:r w:rsidDel="00000000" w:rsidR="00000000" w:rsidRPr="00000000">
        <w:rPr>
          <w:rFonts w:ascii="Times New Roman" w:cs="Times New Roman" w:eastAsia="Times New Roman" w:hAnsi="Times New Roman"/>
          <w:rtl w:val="0"/>
        </w:rPr>
        <w:t xml:space="preserve">normal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 duration and </w:t>
      </w:r>
      <w:sdt>
        <w:sdtPr>
          <w:tag w:val="goog_rdk_23"/>
        </w:sdtPr>
        <w:sdtContent>
          <w:ins w:author="rick.wassing@mq.edu.au" w:id="9" w:date="2024-08-29T03:51: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report of problems falling asleep, staying asleep, or early morning awakenigns</w:t>
            </w:r>
          </w:ins>
        </w:sdtContent>
      </w:sdt>
      <w:sdt>
        <w:sdtPr>
          <w:tag w:val="goog_rdk_24"/>
        </w:sdtPr>
        <w:sdtContent>
          <w:del w:author="rick.wassing@mq.edu.au" w:id="9" w:date="2024-08-29T03:51: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architecture</w:delText>
            </w:r>
          </w:del>
        </w:sdtContent>
      </w:sdt>
      <w:sdt>
        <w:sdtPr>
          <w:tag w:val="goog_rdk_25"/>
        </w:sdtPr>
        <w:sdtContent>
          <w:ins w:author="rick.wassing@mq.edu.au" w:id="9" w:date="2024-08-29T03:51:26Z">
            <w:sdt>
              <w:sdtPr>
                <w:tag w:val="goog_rdk_26"/>
              </w:sdtPr>
              <w:sdtContent>
                <w:del w:author="rick.wassing@mq.edu.au" w:id="9" w:date="2024-08-29T03:51: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27"/>
        </w:sdtPr>
        <w:sdtContent>
          <w:del w:author="rick.wassing@mq.edu.au" w:id="9" w:date="2024-08-29T03:51: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28"/>
        </w:sdtPr>
        <w:sdtContent>
          <w:ins w:author="rick.wassing@mq.edu.au" w:id="10" w:date="2024-08-29T03:51:5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patients therefore do</w:t>
            </w:r>
          </w:ins>
        </w:sdtContent>
      </w:sdt>
      <w:sdt>
        <w:sdtPr>
          <w:tag w:val="goog_rdk_29"/>
        </w:sdtPr>
        <w:sdtContent>
          <w:del w:author="rick.wassing@mq.edu.au" w:id="10" w:date="2024-08-29T03:51:5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and</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meet</w:t>
      </w:r>
      <w:sdt>
        <w:sdtPr>
          <w:tag w:val="goog_rdk_30"/>
        </w:sdtPr>
        <w:sdtContent>
          <w:ins w:author="rick.wassing@mq.edu.au" w:id="11" w:date="2024-08-29T03:52: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w:t>
            </w:r>
          </w:ins>
        </w:sdtContent>
      </w:sdt>
      <w:sdt>
        <w:sdtPr>
          <w:tag w:val="goog_rdk_31"/>
        </w:sdtPr>
        <w:sdtContent>
          <w:del w:author="rick.wassing@mq.edu.au" w:id="11" w:date="2024-08-29T03:52: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ing</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DSM-5-TR diagnostic criteria for </w:t>
      </w:r>
      <w:sdt>
        <w:sdtPr>
          <w:tag w:val="goog_rdk_32"/>
        </w:sdtPr>
        <w:sdtContent>
          <w:commentRangeStart w:id="11"/>
        </w:sdtContent>
      </w:sdt>
      <w:r w:rsidDel="00000000" w:rsidR="00000000" w:rsidRPr="00000000">
        <w:rPr>
          <w:rFonts w:ascii="Times New Roman" w:cs="Times New Roman" w:eastAsia="Times New Roman" w:hAnsi="Times New Roman"/>
          <w:rtl w:val="0"/>
        </w:rPr>
        <w:t xml:space="preserve">ID</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(Roth et al., 2010)</w:t>
      </w:r>
      <w:sdt>
        <w:sdtPr>
          <w:tag w:val="goog_rdk_33"/>
        </w:sdtPr>
        <w:sdtContent>
          <w:ins w:author="rick.wassing@mq.edu.au" w:id="12" w:date="2024-08-29T03:52:1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are often dismis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 from adequate clinical management</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estimated prevalence ranges from 1.4-35% across studies and populations, although variation in definitions and a lack of a validated measure poses a challenge for classification (Zhang et al., 2012). </w:t>
      </w:r>
      <w:r w:rsidDel="00000000" w:rsidR="00000000" w:rsidRPr="00000000">
        <w:rPr>
          <w:rFonts w:ascii="Times New Roman" w:cs="Times New Roman" w:eastAsia="Times New Roman" w:hAnsi="Times New Roman"/>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primary complaint of sleep being subjectively unrefreshing or unrestorative without regular difficulty falling asleep or frequent overnight arousals, and the absence of any comorbid sleep disorders (Stone et al., 2008). Daytime impairments associated with NRS include significant daytime fatigue, reduced cognitive performance, and reduced psychological well-being, leading to reduced quality of life and impaired daily function (Neu et al., 2015).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effects of the condition, the </w:t>
      </w:r>
      <w:sdt>
        <w:sdtPr>
          <w:tag w:val="goog_rdk_34"/>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 </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non-restorative sleep was removed from the diagnostic criteria of ID in the DSM-5, meaning this population is diagnosed as “other specified insomnia disorder” (American Psychiatric Association, 2022). </w:t>
      </w:r>
      <w:sdt>
        <w:sdtPr>
          <w:tag w:val="goog_rdk_35"/>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NRS may be its own unique disorder with an underlying neurobiological cause, it is essential to develop diagnostic criteria and understand the associated etiology to improve outcomes for patients. Analysis of brain activity during sleep and resting wake has not yet been explored within this population.</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sleep and sleepiness?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we sleep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 is a necessary behaviour for all humans that can be defined as a reversible reduction in responsiveness to external stimuli accompanied by a measurable change in brain activity patterns that can be observed through EEG (Cirelli &amp; Tononi, 2008). </w:t>
      </w:r>
      <w:sdt>
        <w:sdtPr>
          <w:tag w:val="goog_rdk_36"/>
        </w:sdtPr>
        <w:sdtContent>
          <w:ins w:author="rick.wassing@mq.edu.au" w:id="13" w:date="2024-08-29T03:55: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w:t>
            </w:r>
          </w:ins>
        </w:sdtContent>
      </w:sdt>
      <w:sdt>
        <w:sdtPr>
          <w:tag w:val="goog_rdk_37"/>
        </w:sdtPr>
        <w:sdtContent>
          <w:del w:author="rick.wassing@mq.edu.au" w:id="13" w:date="2024-08-29T03:55: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Although the precise function of sleep </w:delText>
            </w:r>
            <w:r w:rsidDel="00000000" w:rsidR="00000000" w:rsidRPr="00000000">
              <w:rPr>
                <w:rFonts w:ascii="Times New Roman" w:cs="Times New Roman" w:eastAsia="Times New Roman" w:hAnsi="Times New Roman"/>
                <w:rtl w:val="0"/>
              </w:rPr>
              <w:delText xml:space="preserve">remains unclear</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we know it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38"/>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commentRangeEnd w:id="14"/>
      <w:r w:rsidDel="00000000" w:rsidR="00000000" w:rsidRPr="00000000">
        <w:commentReference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w:t>
      </w:r>
      <w:sdt>
        <w:sdtPr>
          <w:tag w:val="goog_rdk_39"/>
        </w:sdtPr>
        <w:sdtContent>
          <w:commentRangeStart w:id="1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cellular maintenance and synaptic homeostasis, allowing neurons to downscale the increase in synaptic strength that occurs during wake (Tononi &amp; Cirelli, 2014; Vyazovskiy &amp; Harris, 2013)</w:t>
      </w:r>
      <w:commentRangeEnd w:id="15"/>
      <w:r w:rsidDel="00000000" w:rsidR="00000000" w:rsidRPr="00000000">
        <w:commentReference w:id="1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 is regulated by two systems, with the circadian system regulating sleep and wake in response to the external environment and homeostatic system increases in response to wake and decreases during sleep (Borbély, 1982).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Prolonged wake leads to an accumulation of homeostatic sleep pressure, triggering feelings of subjective sleepiness. Subjective sleepiness is hypothesized to act as a protective mechanism ensuring organisms sleep regularly, despite being able to endure short periods of sleep deprivation without detrimental impacts to behaviour (McMahon et al., 2021).</w:t>
      </w:r>
      <w:sdt>
        <w:sdtPr>
          <w:tag w:val="goog_rdk_40"/>
        </w:sdtPr>
        <w:sdtContent>
          <w:ins w:author="rick.wassing@mq.edu.au" w:id="14" w:date="2024-08-29T03:57: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Reversely, sleep, and especially deep sleep, dissipataes homeostatis sleep pressure, and is thought to be reflected by subjective feelings of being refreshed in the morning (or something along those lines).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Subjective sleepiness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correlates with increased sleep pressure…xxxx</w:t>
      </w:r>
      <w:sdt>
        <w:sdtPr>
          <w:tag w:val="goog_rdk_41"/>
        </w:sdtPr>
        <w:sdtContent>
          <w:ins w:author="rick.wassing@mq.edu.au" w:id="15" w:date="2024-08-29T03:57:06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ins>
        </w:sdtContent>
      </w:sdt>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Brain activity during sleep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 activity in humans can be measured through EEG recordings of brain activity, which provides a spatiotemporally integrated recording of neuronal signals across the cortical surface (Buzsáki et al., 2012). Generally,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hile alert wake is characterized by low amplitude, high frequency signals, sleep is characterized by high amplitude, low frequency signals. Sleep progresses through a series of discrete stages which cycle throughout the night, with the greatest reduction in sleep pressure occurring during </w:t>
      </w:r>
      <w:sdt>
        <w:sdtPr>
          <w:tag w:val="goog_rdk_42"/>
        </w:sdtPr>
        <w:sdtContent>
          <w:commentRangeStart w:id="1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NREM</w:t>
      </w:r>
      <w:sdt>
        <w:sdtPr>
          <w:tag w:val="goog_rdk_43"/>
        </w:sdtPr>
        <w:sdtContent>
          <w:ins w:author="rick.wassing@mq.edu.au" w:id="16" w:date="2024-08-29T03:59:1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tage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sleep (</w:t>
      </w:r>
      <w:sdt>
        <w:sdtPr>
          <w:tag w:val="goog_rdk_44"/>
        </w:sdtPr>
        <w:sdtContent>
          <w:ins w:author="rick.wassing@mq.edu.au" w:id="17" w:date="2024-08-29T03:59: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N3, </w:t>
            </w:r>
          </w:ins>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45"/>
        </w:sdtPr>
        <w:sdtContent>
          <w:ins w:author="rick.wassing@mq.edu.au" w:id="18" w:date="2024-08-29T03:59: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N3</w:t>
            </w:r>
          </w:ins>
        </w:sdtContent>
      </w:sdt>
      <w:sdt>
        <w:sdtPr>
          <w:tag w:val="goog_rdk_46"/>
        </w:sdtPr>
        <w:sdtContent>
          <w:del w:author="rick.wassing@mq.edu.au" w:id="18" w:date="2024-08-29T03:59: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NREM3</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characterized by an increased prevalence of slow wave activity (SWA), which are synchronized oscillations of membrane potential between hyperpolarised and depolarised states that propagate throughout the brain in an antero-posterior cortical progression (Achermann &amp; Borbély, 2003; Steriade et al., 2001). The frequency, amplitude, and topography of SWA is influenced by sleep homeostasis, with increased sleep pressure leading to longer periods of hyperpolarization and greater synchrony between brain regions, which are reduced as sleep pressure dissipates (Vyazovskiy et al., 2011).  </w:t>
      </w:r>
    </w:p>
    <w:p w:rsidR="00000000" w:rsidDel="00000000" w:rsidP="00000000" w:rsidRDefault="00000000" w:rsidRPr="00000000" w14:paraId="00000013">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 sleepiness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Subjective sleepiness is a measure of an individual’s self-assessed level of sleep pressure, objective drowsiness, or sleep propensity, which fluctuates throughout the day in response to the influence of sleep homeostasis and circadian systems (Åkerstedt et al., 2014). Subjective sleepiness can be measured as either trait or state sleepiness, with trait sleepiness being an individual’s propensity to fall asleep in a given situation, and state sleepiness being a measure of sleepiness at a point in time (Johns, 1991; Åkerstedt et al., 2014). Both measures are distinct from fatigue, which is a subjective experience of low energy which can be recovered from with rest, while sleepiness can only be reduced with sleep (@cite). State sleepiness is most commonly measured using the Karolinska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leepiness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 (KSS), a one item nine-point Likert scale that is highly correlated with EEG measures of drowsiness in healthy populations (REFS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 daytime sleepiness is one of the most common complaints associated with NRS but is inconsistently observed in ID (Hein et al., 2017; Sarsour et al., 2010). Although daytime fatigue is the most prevalent and detrimental complaint observed in ID, the inability to sleep that is characteristic of ID means that subjective sleepiness may not be a sensitive measure of daytime sleepiness in this population (Kyle et al., 2010; Raizen et al., 2023). This is further complicated by influence of sleep-state misperception, which may mean validated measures of sleepiness are less reliable. Therefore, there is a critical need for improved measurement tools that can capture the experiences of ID and NRS.</w:t>
      </w:r>
    </w:p>
    <w:bookmarkStart w:colFirst="0" w:colLast="0" w:name="bookmark=id.tyjcwt" w:id="5"/>
    <w:bookmarkEnd w:id="5"/>
    <w:p w:rsidR="00000000" w:rsidDel="00000000" w:rsidP="00000000" w:rsidRDefault="00000000" w:rsidRPr="00000000" w14:paraId="00000016">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t>
      </w:r>
      <w:sdt>
        <w:sdtPr>
          <w:tag w:val="goog_rdk_47"/>
        </w:sdtPr>
        <w:sdtContent>
          <w:commentRangeStart w:id="17"/>
        </w:sdtContent>
      </w:sdt>
      <w:r w:rsidDel="00000000" w:rsidR="00000000" w:rsidRPr="00000000">
        <w:rPr>
          <w:rFonts w:ascii="Times New Roman" w:cs="Times New Roman" w:eastAsia="Times New Roman" w:hAnsi="Times New Roman"/>
          <w:sz w:val="24"/>
          <w:szCs w:val="24"/>
          <w:rtl w:val="0"/>
        </w:rPr>
        <w:t xml:space="preserve">Drowsiness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drowsiness refers to the quantifiable measures of sleep drive that can be measured through behavioural or physiological measures. Neurophysiologically, </w:t>
      </w:r>
      <w:sdt>
        <w:sdtPr>
          <w:tag w:val="goog_rdk_48"/>
        </w:sdtPr>
        <w:sdtContent>
          <w:ins w:author="rick.wassing@mq.edu.au" w:id="19" w:date="2024-08-29T04:02: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alertness versus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drowsiness can be measured using EEG data</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 wake brain activity characterized by low-amplitude, high-frequency signals in the gamma (13-35 Hz) and beta (15-25 Hz) frequencies (refs)</w:t>
      </w:r>
      <w:r w:rsidDel="00000000" w:rsidR="00000000" w:rsidRPr="00000000">
        <w:rPr>
          <w:rFonts w:ascii="Times New Roman" w:cs="Times New Roman" w:eastAsia="Times New Roman" w:hAnsi="Times New Roman"/>
          <w:rtl w:val="0"/>
        </w:rPr>
        <w:t xml:space="preserve">. In addition,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(8-12 Hz) frequency appear</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relaxed wake when </w:t>
      </w:r>
      <w:r w:rsidDel="00000000" w:rsidR="00000000" w:rsidRPr="00000000">
        <w:rPr>
          <w:rFonts w:ascii="Times New Roman" w:cs="Times New Roman" w:eastAsia="Times New Roman" w:hAnsi="Times New Roman"/>
          <w:rtl w:val="0"/>
        </w:rPr>
        <w:t xml:space="preserve">an 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 are closed (refs). </w:t>
      </w:r>
      <w:sdt>
        <w:sdtPr>
          <w:tag w:val="goog_rdk_49"/>
        </w:sdtPr>
        <w:sdtContent>
          <w:ins w:author="rick.wassing@mq.edu.au" w:id="20" w:date="2024-08-29T04:02: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increased 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owsiness, e.g., after experimental manipulation by</w:t>
            </w:r>
          </w:ins>
        </w:sdtContent>
      </w:sdt>
      <w:sdt>
        <w:sdtPr>
          <w:tag w:val="goog_rdk_50"/>
        </w:sdtPr>
        <w:sdtContent>
          <w:del w:author="rick.wassing@mq.edu.au" w:id="20" w:date="2024-08-29T04:02: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During conditions of</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 deprivation, brain activity shifts to lower frequency, higher amplitude activity, with increased theta (4-8 Hz) power. This slowing closely resembles characteristics of sleep and is proposed to represent a form of localized sleep, allowing neurons to perform necessary restorative processes without the loss of consciousness associated with global sleep (Vyazovskiy &amp; Harris, 2013).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drowsiness is commonly measured indirectly through tests measuring the consequences linked to increased sleep pressure. The most common measures used in clinical practice and scientific research are the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ultiple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leep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atency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which measures sleep propensity</w:t>
      </w:r>
      <w:sdt>
        <w:sdtPr>
          <w:tag w:val="goog_rdk_51"/>
        </w:sdtPr>
        <w:sdtContent>
          <w:ins w:author="rick.wassing@mq.edu.au" w:id="21" w:date="2024-08-29T04:04: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long it takes to fall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sdt>
        <w:sdtPr>
          <w:tag w:val="goog_rdk_52"/>
        </w:sdtPr>
        <w:sdtContent>
          <w:ins w:author="rick.wassing@mq.edu.au" w:id="22" w:date="2024-08-29T04:04: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ins>
        </w:sdtContent>
      </w:sdt>
      <w:sdt>
        <w:sdtPr>
          <w:tag w:val="goog_rdk_53"/>
        </w:sdtPr>
        <w:sdtContent>
          <w:del w:author="rick.wassing@mq.edu.au" w:id="22" w:date="2024-08-29T04:04: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aintenance of </w:t>
      </w:r>
      <w:sdt>
        <w:sdtPr>
          <w:tag w:val="goog_rdk_54"/>
        </w:sdtPr>
        <w:sdtContent>
          <w:ins w:author="rick.wassing@mq.edu.au" w:id="23" w:date="2024-08-29T04:04: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ins>
        </w:sdtContent>
      </w:sdt>
      <w:sdt>
        <w:sdtPr>
          <w:tag w:val="goog_rdk_55"/>
        </w:sdtPr>
        <w:sdtContent>
          <w:del w:author="rick.wassing@mq.edu.au" w:id="23" w:date="2024-08-29T04:04: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akefulness </w:t>
      </w:r>
      <w:sdt>
        <w:sdtPr>
          <w:tag w:val="goog_rdk_56"/>
        </w:sdtPr>
        <w:sdtContent>
          <w:ins w:author="rick.wassing@mq.edu.au" w:id="24" w:date="2024-08-29T04:04: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ins>
        </w:sdtContent>
      </w:sdt>
      <w:sdt>
        <w:sdtPr>
          <w:tag w:val="goog_rdk_57"/>
        </w:sdtPr>
        <w:sdtContent>
          <w:del w:author="rick.wassing@mq.edu.au" w:id="24" w:date="2024-08-29T04:04: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measuring the consequences of sleepiness</w:t>
      </w:r>
      <w:sdt>
        <w:sdtPr>
          <w:tag w:val="goog_rdk_58"/>
        </w:sdtPr>
        <w:sdtContent>
          <w:ins w:author="rick.wassing@mq.edu.au" w:id="25" w:date="2024-08-29T04:04:5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long can one stay awake)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psychomotor vigilance task which measures sustained attention </w:t>
      </w:r>
      <w:sdt>
        <w:sdtPr>
          <w:tag w:val="goog_rdk_59"/>
        </w:sdtPr>
        <w:sdtContent>
          <w:del w:author="rick.wassing@mq.edu.au" w:id="26" w:date="2024-08-29T04:05: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and </w:delText>
            </w:r>
          </w:del>
        </w:sdtContent>
      </w:sdt>
      <w:sdt>
        <w:sdtPr>
          <w:tag w:val="goog_rdk_60"/>
        </w:sdtPr>
        <w:sdtContent>
          <w:ins w:author="rick.wassing@mq.edu.au" w:id="26" w:date="2024-08-29T04:05: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reaction time</w:t>
      </w:r>
      <w:sdt>
        <w:sdtPr>
          <w:tag w:val="goog_rdk_61"/>
        </w:sdtPr>
        <w:sdtContent>
          <w:ins w:author="rick.wassing@mq.edu.au" w:id="27" w:date="2024-08-29T04:05:1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tests</w:t>
            </w:r>
          </w:ins>
        </w:sdtContent>
      </w:sdt>
      <w:sdt>
        <w:sdtPr>
          <w:tag w:val="goog_rdk_62"/>
        </w:sdtPr>
        <w:sdtContent>
          <w:del w:author="rick.wassing@mq.edu.au" w:id="27" w:date="2024-08-29T04:05:1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known to </w:t>
      </w:r>
      <w:sdt>
        <w:sdtPr>
          <w:tag w:val="goog_rdk_63"/>
        </w:sdtPr>
        <w:sdtContent>
          <w:ins w:author="rick.wassing@mq.edu.au" w:id="28" w:date="2024-08-29T04:05: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sensitive to</w:t>
            </w:r>
          </w:ins>
        </w:sdtContent>
      </w:sdt>
      <w:sdt>
        <w:sdtPr>
          <w:tag w:val="goog_rdk_64"/>
        </w:sdtPr>
        <w:sdtContent>
          <w:del w:author="rick.wassing@mq.edu.au" w:id="28" w:date="2024-08-29T04:05: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diminish</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increased sleepiness (Basner &amp; Dinges, 2011; Martin et al., 2023). However, these measures do not directly measure drowsiness, instead measur</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consequences. These tests are of further limitation in ID populations, where a characteristic of the disorder is an inability to sleep. Therefore, it is essential to use tools that can adequately measure the neural correlates of drowsiness occurring intermittently without </w:t>
      </w:r>
      <w:sdt>
        <w:sdtPr>
          <w:tag w:val="goog_rdk_65"/>
        </w:sdtPr>
        <w:sdtContent>
          <w:ins w:author="rick.wassing@mq.edu.au" w:id="29" w:date="2024-08-29T04:06: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 onset.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Karolinska Drowsiness Test (KDT) was developed as a specific and sensitive measure of drowsiness that can provide insight into the neurobiological markers of drowsiness across populations (Åkerstedt et al., 2014; Åkerstedt &amp; Gillberg, 1990). The test uses EEG to measure brain activity during resting wake, which can be </w:t>
      </w:r>
      <w:sdt>
        <w:sdtPr>
          <w:tag w:val="goog_rdk_66"/>
        </w:sdtPr>
        <w:sdtContent>
          <w:ins w:author="rick.wassing@mq.edu.au" w:id="30" w:date="2024-08-29T04:06: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estimate the amplitude and frequency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oscillatory brain activity</w:t>
            </w:r>
          </w:ins>
        </w:sdtContent>
      </w:sdt>
      <w:sdt>
        <w:sdtPr>
          <w:tag w:val="goog_rdk_67"/>
        </w:sdtPr>
        <w:sdtContent>
          <w:del w:author="rick.wassing@mq.edu.au" w:id="30" w:date="2024-08-29T04:06: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transformed into power spectr</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using a fast Fourier transform</w:t>
      </w:r>
      <w:sdt>
        <w:sdtPr>
          <w:tag w:val="goog_rdk_68"/>
        </w:sdtPr>
        <w:sdtContent>
          <w:del w:author="rick.wassing@mq.edu.au" w:id="31" w:date="2024-08-29T04:07: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and then assessed through power spectral analysis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test has been validated in healthy populations, being a reliable marker of drowsiness in accordance with sleep pressure and circadian rhythm fluctuations (Kaida et al., 2006).</w:t>
      </w:r>
    </w:p>
    <w:bookmarkStart w:colFirst="0" w:colLast="0" w:name="bookmark=id.3dy6vkm" w:id="6"/>
    <w:bookmarkEnd w:id="6"/>
    <w:bookmarkStart w:colFirst="0" w:colLast="0" w:name="bookmark=id.1t3h5sf" w:id="7"/>
    <w:bookmarkEnd w:id="7"/>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analysis methods for EEG measures of drowsiness are the alpha attenuation </w:t>
      </w:r>
      <w:sdt>
        <w:sdtPr>
          <w:tag w:val="goog_rdk_69"/>
        </w:sdtPr>
        <w:sdtContent>
          <w:commentRangeStart w:id="1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coefficient (AAC) and slowing ratio (SR)</w: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AAC was developed to quantify the changes in alpha frequency activity that occur with increasing sleep pressure and is an objective </w:t>
      </w:r>
      <w:sdt>
        <w:sdtPr>
          <w:tag w:val="goog_rdk_70"/>
        </w:sdtPr>
        <w:sdtContent>
          <w:ins w:author="rick.wassing@mq.edu.au" w:id="32" w:date="2024-08-29T04:07: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indicator</w:t>
            </w:r>
          </w:ins>
        </w:sdtContent>
      </w:sdt>
      <w:sdt>
        <w:sdtPr>
          <w:tag w:val="goog_rdk_71"/>
        </w:sdtPr>
        <w:sdtContent>
          <w:del w:author="rick.wassing@mq.edu.au" w:id="32" w:date="2024-08-29T04:07: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indictor</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sleepiness (Putilov &amp; Donskaya, 2014; Stampi et al., 1995). Alpha waves are most prominent during relaxed wake when the eyes are closed, however with increasing sleepiness alpha waves appear when the eyes are open, and attenuate when the eyes are closed. The AAC measures this difference as a ratio to maximize discrimination of sleepiness levels and minimize the effects of individual variance in alpha activity (Stampi et al., 1995). The decrease in alpha activity is most prominent in the occipital region, and closely mirrors the reduction in alpha activity observed during sleep onset.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Slowing of EEG activity is an indicator of sleep onset and can be measured through the SR which compares the power of slow to fast frequencies. The SR provides spectral analysis across frequencies, providing a more comprehensive measure of brain activity than AAC alone. </w:t>
      </w:r>
    </w:p>
    <w:bookmarkStart w:colFirst="0" w:colLast="0" w:name="bookmark=id.4d34og8" w:id="8"/>
    <w:bookmarkEnd w:id="8"/>
    <w:p w:rsidR="00000000" w:rsidDel="00000000" w:rsidP="00000000" w:rsidRDefault="00000000" w:rsidRPr="00000000" w14:paraId="0000001C">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aimed to explore if there are differences in how </w:t>
      </w:r>
      <w:r w:rsidDel="00000000" w:rsidR="00000000" w:rsidRPr="00000000">
        <w:rPr>
          <w:rFonts w:ascii="Times New Roman" w:cs="Times New Roman" w:eastAsia="Times New Roman" w:hAnsi="Times New Roman"/>
          <w:rtl w:val="0"/>
        </w:rPr>
        <w:t xml:space="preserve">people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NRS, ID, and healthy controls experience subjective and objective sleepiness, and if differences are associated with topographic differences of spectral power during resting wake. First, we examined if there </w:t>
      </w:r>
      <w:r w:rsidDel="00000000" w:rsidR="00000000" w:rsidRPr="00000000">
        <w:rPr>
          <w:rFonts w:ascii="Times New Roman" w:cs="Times New Roman" w:eastAsia="Times New Roman" w:hAnsi="Times New Roman"/>
          <w:rtl w:val="0"/>
        </w:rPr>
        <w:t xml:space="preserve">were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 in subjective sleepiness levels upon awakening as measured by the KSS administered after habitual wake time.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w:t>
      </w:r>
      <w:r w:rsidDel="00000000" w:rsidR="00000000" w:rsidRPr="00000000">
        <w:rPr>
          <w:rFonts w:ascii="Times New Roman" w:cs="Times New Roman" w:eastAsia="Times New Roman" w:hAnsi="Times New Roman"/>
          <w:rtl w:val="0"/>
        </w:rPr>
        <w:t xml:space="preserve">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aimed to examine if </w:t>
      </w:r>
      <w:sdt>
        <w:sdtPr>
          <w:tag w:val="goog_rdk_72"/>
        </w:sdtPr>
        <w:sdtContent>
          <w:commentRangeStart w:id="1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KSS score</w:t>
      </w:r>
      <w:sdt>
        <w:sdtPr>
          <w:tag w:val="goog_rdk_73"/>
        </w:sdtPr>
        <w:sdtContent>
          <w:ins w:author="rick.wassing@mq.edu.au" w:id="33" w:date="2024-08-29T04:08: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spectra </w:t>
      </w:r>
      <w:sdt>
        <w:sdtPr>
          <w:tag w:val="goog_rdk_74"/>
        </w:sdtPr>
        <w:sdtContent>
          <w:ins w:author="rick.wassing@mq.edu.au" w:id="34" w:date="2024-08-29T04:09:0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varied </w:t>
      </w:r>
      <w:sdt>
        <w:sdtPr>
          <w:tag w:val="goog_rdk_75"/>
        </w:sdtPr>
        <w:sdtContent>
          <w:ins w:author="rick.wassing@mq.edu.au" w:id="35" w:date="2024-08-29T04:09: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ins>
        </w:sdtContent>
      </w:sdt>
      <w:sdt>
        <w:sdtPr>
          <w:tag w:val="goog_rdk_76"/>
        </w:sdtPr>
        <w:sdtContent>
          <w:del w:author="rick.wassing@mq.edu.au" w:id="35" w:date="2024-08-29T04:09: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between</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NRS, ID, and healthy controls</w:t>
      </w:r>
      <w:commentRangeEnd w:id="19"/>
      <w:r w:rsidDel="00000000" w:rsidR="00000000" w:rsidRPr="00000000">
        <w:commentReference w:id="1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evaluating if the influence of KSS score differ</w:t>
      </w:r>
      <w:r w:rsidDel="00000000" w:rsidR="00000000" w:rsidRPr="00000000">
        <w:rPr>
          <w:rFonts w:ascii="Times New Roman" w:cs="Times New Roman" w:eastAsia="Times New Roman" w:hAnsi="Times New Roman"/>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group in predicting slowing ratio and alpha attenuation coefficient in eyes open and eyes closed conditions. </w:t>
      </w:r>
    </w:p>
    <w:bookmarkStart w:colFirst="0" w:colLast="0" w:name="bookmark=id.2s8eyo1" w:id="9"/>
    <w:bookmarkEnd w:id="9"/>
    <w:p w:rsidR="00000000" w:rsidDel="00000000" w:rsidP="00000000" w:rsidRDefault="00000000" w:rsidRPr="00000000" w14:paraId="0000001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KSS scores upon awakening will be highest in the NRS group and lowest in the ID group</w:t>
      </w:r>
      <w:sdt>
        <w:sdtPr>
          <w:tag w:val="goog_rdk_77"/>
        </w:sdtPr>
        <w:sdtContent>
          <w:ins w:author="rick.wassing@mq.edu.au" w:id="36" w:date="2024-08-29T04:09: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78"/>
        </w:sdtPr>
        <w:sdtContent>
          <w:del w:author="rick.wassing@mq.edu.au" w:id="36" w:date="2024-08-29T04:09: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after habitual wake time</w:delText>
            </w:r>
          </w:del>
        </w:sdtContent>
      </w:sdt>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9"/>
        </w:sdtPr>
        <w:sdtContent>
          <w:commentRangeStart w:id="20"/>
        </w:sdtContent>
      </w:sdt>
      <w:sdt>
        <w:sdtPr>
          <w:tag w:val="goog_rdk_80"/>
        </w:sdtPr>
        <w:sdtContent>
          <w:commentRangeStart w:id="2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and AAC</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 upon awakening will be greatest in the NRS group and lowest in the ID group when not controlling for subjective sleepiness.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influence of subjective sleepiness on brain spectral power will be moderated by group. We hypothesize that topographic</w:t>
      </w:r>
      <w:sdt>
        <w:sdtPr>
          <w:tag w:val="goog_rdk_81"/>
        </w:sdtPr>
        <w:sdtContent>
          <w:ins w:author="christopherjames.gordon@mq.edu.au" w:id="37" w:date="2024-08-23T01:06:5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will reveal </w:t>
      </w:r>
      <w:sdt>
        <w:sdtPr>
          <w:tag w:val="goog_rdk_82"/>
        </w:sdtPr>
        <w:sdtContent>
          <w:del w:author="christopherjames.gordon@mq.edu.au" w:id="38" w:date="2024-08-23T01:07:1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significant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sdt>
        <w:sdtPr>
          <w:tag w:val="goog_rdk_83"/>
        </w:sdtPr>
        <w:sdtContent>
          <w:commentRangeStart w:id="2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lusters of electrodes </w:t>
      </w:r>
      <w:commentRangeEnd w:id="22"/>
      <w:r w:rsidDel="00000000" w:rsidR="00000000" w:rsidRPr="00000000">
        <w:commentReference w:id="2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relationship between subjective sleepiness and spectral power differs by group</w:t>
      </w:r>
      <w:sdt>
        <w:sdtPr>
          <w:tag w:val="goog_rdk_84"/>
        </w:sdtPr>
        <w:sdtContent>
          <w:ins w:author="christopherjames.gordon@mq.edu.au" w:id="39" w:date="2024-08-23T01:07: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Exploratory analysis to test for associations between KSS and PSD in classical frequency bands</w:t>
      </w: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topherjames.gordon@mq.edu.au" w:id="16" w:date="2024-08-23T00:56:3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a figure here would help the reader understand these concepts, remember the reader will need to be stepped through these concepts.</w:t>
      </w:r>
    </w:p>
  </w:comment>
  <w:comment w:author="christopherjames.gordon@mq.edu.au" w:id="20" w:date="2024-08-23T01:06:34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write names here to be explicitly clear. DOnt need to over acronymify!</w:t>
      </w:r>
    </w:p>
  </w:comment>
  <w:comment w:author="rick.wassing@mq.edu.au" w:id="21" w:date="2024-08-29T04:09:4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christopherjames.gordon@mq.edu.au" w:id="5" w:date="2024-08-23T00:40:1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comment</w:t>
      </w:r>
    </w:p>
  </w:comment>
  <w:comment w:author="christopherjames.gordon@mq.edu.au" w:id="2" w:date="2024-08-23T00:38:0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explanation of what these are. remember most readers wont know what these 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that sleep-related brain activity needs to investigated in more detail to better understand cortical activity....</w:t>
      </w:r>
    </w:p>
  </w:comment>
  <w:comment w:author="christopherjames.gordon@mq.edu.au" w:id="0" w:date="2024-08-23T00:41:0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 might not need in abstract.</w:t>
      </w:r>
    </w:p>
  </w:comment>
  <w:comment w:author="rick.wassing@mq.edu.au" w:id="10" w:date="2024-08-29T03:50:2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w:t>
      </w:r>
    </w:p>
  </w:comment>
  <w:comment w:author="rick.wassing@mq.edu.au" w:id="6" w:date="2024-08-29T03:49:3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equate NRS to SSM in this paragraph?</w:t>
      </w:r>
    </w:p>
  </w:comment>
  <w:comment w:author="rick.wassing@mq.edu.au" w:id="4" w:date="2024-08-29T03:45:4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missing the problem here. You said that NRS and ID are burdensome conditions, yes ok. But why is it that we can't manage NRS and ID well? Indeed, because we don't know enough about them, and local intrusions of wake-like activity may explain how NRS is simialr to ID as compared to controls. What has sleepiness to do with it? What really is the key problem that you'll solve in this work?</w:t>
      </w:r>
    </w:p>
  </w:comment>
  <w:comment w:author="christopherjames.gordon@mq.edu.au" w:id="22" w:date="2024-08-23T01:08:0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specific e.g. frontal, central regions?</w:t>
      </w:r>
    </w:p>
  </w:comment>
  <w:comment w:author="christopherjames.gordon@mq.edu.au" w:id="7" w:date="2024-08-23T00:42:1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explain</w:t>
      </w:r>
    </w:p>
  </w:comment>
  <w:comment w:author="rick.wassing@mq.edu.au" w:id="11" w:date="2024-08-29T03:53:3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something here about misdiagnosis, or getting no diagnosis at all? any studies on tahat?</w:t>
      </w:r>
    </w:p>
  </w:comment>
  <w:comment w:author="christopherjames.gordon@mq.edu.au" w:id="9" w:date="2024-08-23T00:43:1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w:t>
      </w:r>
    </w:p>
  </w:comment>
  <w:comment w:author="christopherjames.gordon@mq.edu.au" w:id="8" w:date="2024-08-23T00:42:24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rick.wassing@mq.edu.au" w:id="17" w:date="2024-08-29T04:01:4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use "sleepiness" here too</w:t>
      </w:r>
    </w:p>
  </w:comment>
  <w:comment w:author="christopherjames.gordon@mq.edu.au" w:id="12" w:date="2024-08-23T00:45:2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comment>
  <w:comment w:author="rick.wassing@mq.edu.au" w:id="14" w:date="2024-08-29T03:55:57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this pre-sentence because I think it is silly to suggest sleep has one fucntion</w:t>
      </w:r>
    </w:p>
  </w:comment>
  <w:comment w:author="christopherjames.gordon@mq.edu.au" w:id="1" w:date="2024-08-23T00:37:2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carefully calling NRS a disorder when the paragraph above says diagnostically it is not recognised. a sentence in the above paragraph to highlight it is a problem and may need more investigation about the diagnostic suitability of NRS.</w:t>
      </w:r>
    </w:p>
  </w:comment>
  <w:comment w:author="rick.wassing@mq.edu.au" w:id="15" w:date="2024-08-29T03:56:1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not relevant</w:t>
      </w:r>
    </w:p>
  </w:comment>
  <w:comment w:author="christopherjames.gordon@mq.edu.au" w:id="13" w:date="2024-08-23T00:45:4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w:t>
      </w:r>
    </w:p>
  </w:comment>
  <w:comment w:author="rick.wassing@mq.edu.au" w:id="3" w:date="2024-08-29T03:42:1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what you mean by that</w:t>
      </w:r>
    </w:p>
  </w:comment>
  <w:comment w:author="christopherjames.gordon@mq.edu.au" w:id="19" w:date="2024-08-23T01:05:3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rephrased - is that what you mean?</w:t>
      </w:r>
    </w:p>
  </w:comment>
  <w:comment w:author="christopherjames.gordon@mq.edu.au" w:id="18" w:date="2024-08-23T01:03:17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figure here would help explain in a bit more detail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3" w15:done="0"/>
  <w15:commentEx w15:paraId="00000024" w15:done="0"/>
  <w15:commentEx w15:paraId="00000025" w15:paraIdParent="00000024" w15:done="0"/>
  <w15:commentEx w15:paraId="00000026" w15:done="0"/>
  <w15:commentEx w15:paraId="00000029" w15:done="0"/>
  <w15:commentEx w15:paraId="0000002A" w15:done="0"/>
  <w15:commentEx w15:paraId="0000002B" w15:done="0"/>
  <w15:commentEx w15:paraId="0000002C" w15:done="0"/>
  <w15:commentEx w15:paraId="0000002D" w15:done="0"/>
  <w15:commentEx w15:paraId="0000002E"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 w:name="Arial"/>
  <w:font w:name="CMU Serif"/>
  <w:font w:name="CMU SERIF BOLD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40" w:hanging="360"/>
      </w:pPr>
      <w:rPr/>
    </w:lvl>
    <w:lvl w:ilvl="1">
      <w:start w:val="1"/>
      <w:numFmt w:val="lowerLetter"/>
      <w:lvlText w:val="%2."/>
      <w:lvlJc w:val="left"/>
      <w:pPr>
        <w:ind w:left="1760" w:hanging="360"/>
      </w:pPr>
      <w:rPr/>
    </w:lvl>
    <w:lvl w:ilvl="2">
      <w:start w:val="1"/>
      <w:numFmt w:val="lowerRoman"/>
      <w:lvlText w:val="%3."/>
      <w:lvlJc w:val="right"/>
      <w:pPr>
        <w:ind w:left="2480" w:hanging="180"/>
      </w:pPr>
      <w:rPr/>
    </w:lvl>
    <w:lvl w:ilvl="3">
      <w:start w:val="1"/>
      <w:numFmt w:val="decimal"/>
      <w:lvlText w:val="%4."/>
      <w:lvlJc w:val="left"/>
      <w:pPr>
        <w:ind w:left="3200" w:hanging="360"/>
      </w:pPr>
      <w:rPr/>
    </w:lvl>
    <w:lvl w:ilvl="4">
      <w:start w:val="1"/>
      <w:numFmt w:val="lowerLetter"/>
      <w:lvlText w:val="%5."/>
      <w:lvlJc w:val="left"/>
      <w:pPr>
        <w:ind w:left="3920" w:hanging="360"/>
      </w:pPr>
      <w:rPr/>
    </w:lvl>
    <w:lvl w:ilvl="5">
      <w:start w:val="1"/>
      <w:numFmt w:val="lowerRoman"/>
      <w:lvlText w:val="%6."/>
      <w:lvlJc w:val="right"/>
      <w:pPr>
        <w:ind w:left="4640" w:hanging="180"/>
      </w:pPr>
      <w:rPr/>
    </w:lvl>
    <w:lvl w:ilvl="6">
      <w:start w:val="1"/>
      <w:numFmt w:val="decimal"/>
      <w:lvlText w:val="%7."/>
      <w:lvlJc w:val="left"/>
      <w:pPr>
        <w:ind w:left="5360" w:hanging="360"/>
      </w:pPr>
      <w:rPr/>
    </w:lvl>
    <w:lvl w:ilvl="7">
      <w:start w:val="1"/>
      <w:numFmt w:val="lowerLetter"/>
      <w:lvlText w:val="%8."/>
      <w:lvlJc w:val="left"/>
      <w:pPr>
        <w:ind w:left="6080" w:hanging="360"/>
      </w:pPr>
      <w:rPr/>
    </w:lvl>
    <w:lvl w:ilvl="8">
      <w:start w:val="1"/>
      <w:numFmt w:val="lowerRoman"/>
      <w:lvlText w:val="%9."/>
      <w:lvlJc w:val="right"/>
      <w:pPr>
        <w:ind w:left="68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jc w:val="center"/>
    </w:pPr>
    <w:rPr>
      <w:rFonts w:ascii="CMU Serif" w:cs="CMU Serif" w:eastAsia="CMU Serif" w:hAnsi="CMU Serif"/>
      <w:b w:val="1"/>
      <w:color w:val="000000"/>
      <w:sz w:val="22"/>
      <w:szCs w:val="22"/>
    </w:rPr>
  </w:style>
  <w:style w:type="paragraph" w:styleId="Heading2">
    <w:name w:val="heading 2"/>
    <w:basedOn w:val="Normal"/>
    <w:next w:val="Normal"/>
    <w:pPr>
      <w:keepNext w:val="1"/>
      <w:keepLines w:val="1"/>
      <w:spacing w:after="0" w:line="480" w:lineRule="auto"/>
    </w:pPr>
    <w:rPr>
      <w:rFonts w:ascii="CMU Serif" w:cs="CMU Serif" w:eastAsia="CMU Serif" w:hAnsi="CMU Serif"/>
      <w:b w:val="1"/>
      <w:color w:val="000000"/>
      <w:sz w:val="22"/>
      <w:szCs w:val="22"/>
    </w:rPr>
  </w:style>
  <w:style w:type="paragraph" w:styleId="Heading3">
    <w:name w:val="heading 3"/>
    <w:basedOn w:val="Normal"/>
    <w:next w:val="Normal"/>
    <w:pPr>
      <w:keepNext w:val="1"/>
      <w:keepLines w:val="1"/>
      <w:spacing w:after="0" w:line="480" w:lineRule="auto"/>
    </w:pPr>
    <w:rPr>
      <w:rFonts w:ascii="CMU SERIF BOLDITALIC" w:cs="CMU SERIF BOLDITALIC" w:eastAsia="CMU SERIF BOLDITALIC" w:hAnsi="CMU SERIF BOLDITALIC"/>
      <w:b w:val="1"/>
      <w:i w:val="1"/>
      <w:color w:val="000000"/>
      <w:sz w:val="22"/>
      <w:szCs w:val="22"/>
    </w:rPr>
  </w:style>
  <w:style w:type="paragraph" w:styleId="Heading4">
    <w:name w:val="heading 4"/>
    <w:basedOn w:val="Normal"/>
    <w:next w:val="Normal"/>
    <w:pPr>
      <w:keepNext w:val="1"/>
      <w:keepLines w:val="1"/>
      <w:spacing w:after="0" w:before="200" w:lineRule="auto"/>
    </w:pPr>
    <w:rPr>
      <w:rFonts w:ascii="Georgia" w:cs="Georgia" w:eastAsia="Georgia" w:hAnsi="Georgia"/>
      <w:b w:val="1"/>
      <w:i w:val="1"/>
      <w:color w:val="000000"/>
      <w:sz w:val="22"/>
      <w:szCs w:val="22"/>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000000"/>
      <w:sz w:val="36"/>
      <w:szCs w:val="36"/>
    </w:rPr>
  </w:style>
  <w:style w:type="paragraph" w:styleId="Normal" w:default="1">
    <w:name w:val="Normal"/>
    <w:qFormat w:val="1"/>
  </w:style>
  <w:style w:type="paragraph" w:styleId="Heading1">
    <w:name w:val="heading 1"/>
    <w:basedOn w:val="Title"/>
    <w:next w:val="BodyText"/>
    <w:uiPriority w:val="9"/>
    <w:qFormat w:val="1"/>
    <w:rsid w:val="00523D6A"/>
    <w:pPr>
      <w:spacing w:after="0" w:before="0" w:line="480" w:lineRule="auto"/>
      <w:outlineLvl w:val="0"/>
    </w:pPr>
    <w:rPr>
      <w:rFonts w:ascii="CMU Serif" w:cs="CMU Serif" w:hAnsi="CMU Serif"/>
      <w:sz w:val="22"/>
      <w:szCs w:val="22"/>
    </w:rPr>
  </w:style>
  <w:style w:type="paragraph" w:styleId="Heading2">
    <w:name w:val="heading 2"/>
    <w:basedOn w:val="Normal"/>
    <w:next w:val="BodyText"/>
    <w:uiPriority w:val="9"/>
    <w:unhideWhenUsed w:val="1"/>
    <w:qFormat w:val="1"/>
    <w:rsid w:val="00523D6A"/>
    <w:pPr>
      <w:keepNext w:val="1"/>
      <w:keepLines w:val="1"/>
      <w:spacing w:after="0" w:line="480" w:lineRule="auto"/>
      <w:outlineLvl w:val="1"/>
    </w:pPr>
    <w:rPr>
      <w:rFonts w:ascii="CMU Serif" w:cs="CMU Serif" w:hAnsi="CMU Serif" w:eastAsiaTheme="majorEastAsia"/>
      <w:b w:val="1"/>
      <w:bCs w:val="1"/>
      <w:color w:val="000000" w:themeColor="text1"/>
      <w:sz w:val="22"/>
      <w:szCs w:val="22"/>
    </w:rPr>
  </w:style>
  <w:style w:type="paragraph" w:styleId="Heading3">
    <w:name w:val="heading 3"/>
    <w:basedOn w:val="Normal"/>
    <w:next w:val="BodyText"/>
    <w:uiPriority w:val="9"/>
    <w:unhideWhenUsed w:val="1"/>
    <w:qFormat w:val="1"/>
    <w:rsid w:val="00523D6A"/>
    <w:pPr>
      <w:keepNext w:val="1"/>
      <w:keepLines w:val="1"/>
      <w:spacing w:after="0" w:line="480" w:lineRule="auto"/>
      <w:outlineLvl w:val="2"/>
    </w:pPr>
    <w:rPr>
      <w:rFonts w:ascii="CMU SERIF BOLDITALIC" w:cs="CMU SERIF BOLDITALIC" w:hAnsi="CMU SERIF BOLDITALIC" w:eastAsiaTheme="majorEastAsia"/>
      <w:b w:val="1"/>
      <w:bCs w:val="1"/>
      <w:i w:val="1"/>
      <w:iCs w:val="1"/>
      <w:color w:val="000000" w:themeColor="text1"/>
      <w:sz w:val="22"/>
      <w:szCs w:val="22"/>
    </w:rPr>
  </w:style>
  <w:style w:type="paragraph" w:styleId="Heading4">
    <w:name w:val="heading 4"/>
    <w:basedOn w:val="Normal"/>
    <w:next w:val="BodyText"/>
    <w:uiPriority w:val="9"/>
    <w:unhideWhenUsed w:val="1"/>
    <w:qFormat w:val="1"/>
    <w:rsid w:val="00F868A7"/>
    <w:pPr>
      <w:keepNext w:val="1"/>
      <w:keepLines w:val="1"/>
      <w:spacing w:after="0" w:before="200"/>
      <w:outlineLvl w:val="3"/>
    </w:pPr>
    <w:rPr>
      <w:rFonts w:ascii="Georgia" w:hAnsi="Georgia" w:cstheme="majorBidi" w:eastAsiaTheme="majorEastAsia"/>
      <w:b w:val="1"/>
      <w:i w:val="1"/>
      <w:color w:val="000000" w:themeColor="text1"/>
      <w:sz w:val="22"/>
      <w:szCs w:val="22"/>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rsid w:val="00523D6A"/>
    <w:pPr>
      <w:snapToGrid w:val="0"/>
      <w:spacing w:after="0" w:line="480" w:lineRule="auto"/>
      <w:ind w:firstLine="680"/>
    </w:pPr>
    <w:rPr>
      <w:rFonts w:ascii="CMU Serif Roman" w:cs="CMU Serif Roman" w:hAnsi="CMU Serif Roman"/>
      <w:sz w:val="22"/>
      <w:szCs w:val="22"/>
    </w:rPr>
  </w:style>
  <w:style w:type="paragraph" w:styleId="FirstParagraph" w:customStyle="1">
    <w:name w:val="First Paragraph"/>
    <w:basedOn w:val="BodyText"/>
    <w:next w:val="BodyText"/>
    <w:qFormat w:val="1"/>
    <w:rsid w:val="00523D6A"/>
  </w:style>
  <w:style w:type="paragraph" w:styleId="Compact" w:customStyle="1">
    <w:name w:val="Compact"/>
    <w:basedOn w:val="BodyText"/>
    <w:qFormat w:val="1"/>
    <w:pPr>
      <w:spacing w:after="36" w:before="36"/>
    </w:pPr>
  </w:style>
  <w:style w:type="paragraph" w:styleId="Title">
    <w:name w:val="Title"/>
    <w:basedOn w:val="Normal"/>
    <w:next w:val="BodyText"/>
    <w:qFormat w:val="1"/>
    <w:rsid w:val="00F25121"/>
    <w:pPr>
      <w:keepNext w:val="1"/>
      <w:keepLines w:val="1"/>
      <w:spacing w:after="240" w:before="480"/>
      <w:jc w:val="center"/>
    </w:pPr>
    <w:rPr>
      <w:rFonts w:asciiTheme="majorHAnsi" w:cstheme="majorBidi" w:eastAsiaTheme="majorEastAsia" w:hAnsiTheme="majorHAnsi"/>
      <w:b w:val="1"/>
      <w:bCs w:val="1"/>
      <w:color w:val="000000" w:themeColor="text1"/>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rsid w:val="00523D6A"/>
    <w:pPr>
      <w:spacing w:after="0" w:line="480" w:lineRule="auto"/>
      <w:ind w:left="720" w:hanging="720"/>
    </w:pPr>
    <w:rPr>
      <w:rFonts w:ascii="CMU Serif Roman" w:cs="CMU Serif Roman" w:hAnsi="CMU Serif Roman"/>
      <w:sz w:val="22"/>
      <w:szCs w:val="22"/>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uiPriority w:val="9"/>
    <w:unhideWhenUsed w:val="1"/>
    <w:qFormat w:val="1"/>
  </w:style>
  <w:style w:type="paragraph" w:styleId="FootnoteBlockText" w:customStyle="1">
    <w:name w:val="Footnote Block Text"/>
    <w:uiPriority w:val="9"/>
    <w:unhideWhenUsed w:val="1"/>
    <w:qFormat w:val="1"/>
    <w:pPr>
      <w:spacing w:after="100" w:before="100"/>
      <w:ind w:left="480" w:right="480"/>
    </w:pPr>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hAnsiTheme="majorHAnsi"/>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8f5902"/>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b w:val="1"/>
      <w:color w:val="ce5c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b w:val="1"/>
      <w:color w:val="204a87"/>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204a87"/>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UnresolvedMention">
    <w:name w:val="Unresolved Mention"/>
    <w:basedOn w:val="DefaultParagraphFont"/>
    <w:uiPriority w:val="99"/>
    <w:semiHidden w:val="1"/>
    <w:unhideWhenUsed w:val="1"/>
    <w:rsid w:val="00826AD5"/>
    <w:rPr>
      <w:color w:val="605e5c"/>
      <w:shd w:color="auto" w:fill="e1dfdd"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z6vYVsP2dnF2CVjQkCWpwRooA==">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2024-08-22T03:55:00Z</dcterms:created>
  <dc:creator>Anastasia Stuart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2024-08-19</vt:lpwstr>
  </property>
  <property fmtid="{D5CDD505-2E9C-101B-9397-08002B2CF9AE}" pid="5" name="header-includes">
    <vt:lpwstr>header-includes</vt:lpwstr>
  </property>
  <property fmtid="{D5CDD505-2E9C-101B-9397-08002B2CF9AE}" pid="6" name="output">
    <vt:lpwstr>output</vt:lpwstr>
  </property>
</Properties>
</file>